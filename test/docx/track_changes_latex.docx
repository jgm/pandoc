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 </w:t>
      </w:r>
      <w:del w:author="Author One" w:date="2023-01-01T12:00:00Z">
        <w:r>
          <w:rPr>
            <w:strike/>
          </w:rPr>
          <w:t>deleted</w:t>
        </w:r>
      </w:del>
      <w:r>
        <w:t xml:space="preserve"> word.</w:t>
      </w:r>
    </w:p>
    <w:p>
      <w:r>
        <w:t xml:space="preserve">This is an </w:t>
      </w:r>
      <w:ins w:author="Author Two" w:date="2023-01-02T13:00:00Z">
        <w:r>
          <w:rPr>
            <w:u w:val="single"/>
          </w:rPr>
          <w:t>inserted</w:t>
        </w:r>
      </w:ins>
      <w:r>
        <w:t xml:space="preserve"> 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