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48F" w:rsidRDefault="00A34F79">
      <w:r>
        <w:rPr>
          <w:rFonts w:hint="eastAsia"/>
        </w:rPr>
        <w:t>This is a text with a</w:t>
      </w:r>
      <w:bookmarkStart w:id="0" w:name="_GoBack"/>
      <w:bookmarkEnd w:id="0"/>
      <w:del w:id="1" w:author="eng-dept" w:date="2014-06-25T10:42:00Z">
        <w:r w:rsidDel="00A34F79">
          <w:rPr>
            <w:rFonts w:hint="eastAsia"/>
          </w:rPr>
          <w:delText>n excessively modified</w:delText>
        </w:r>
      </w:del>
      <w:r>
        <w:rPr>
          <w:rFonts w:hint="eastAsia"/>
        </w:rPr>
        <w:t xml:space="preserve"> deletion.</w:t>
      </w:r>
    </w:p>
    <w:sectPr w:rsidR="00EE5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F79"/>
    <w:rsid w:val="00A34F79"/>
    <w:rsid w:val="00EE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F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F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eng-dept</dc:creator>
  <cp:lastModifiedBy>eng-dept</cp:lastModifiedBy>
  <cp:revision>1</cp:revision>
  <dcterms:created xsi:type="dcterms:W3CDTF">2014-06-25T14:41:00Z</dcterms:created>
  <dcterms:modified xsi:type="dcterms:W3CDTF">2014-06-25T14:42:00Z</dcterms:modified>
</cp:coreProperties>
</file>