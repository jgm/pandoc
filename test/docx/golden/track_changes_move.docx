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2025-04-05T20:45:11Z</dcterms:created>
  <dcterms:modified xsi:type="dcterms:W3CDTF">2025-04-05T20:45:11Z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